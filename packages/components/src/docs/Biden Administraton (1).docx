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967D44" w14:textId="23F91242" w:rsidR="008833D9" w:rsidRDefault="00347E90" w:rsidP="00740F01">
      <w:pPr>
        <w:spacing w:after="0" w:line="240" w:lineRule="auto"/>
        <w:rPr>
          <w:ins w:id="0" w:author="Tami Hadley" w:date="2021-04-06T14:40:00Z"/>
          <w:rFonts w:ascii="Times New Roman" w:hAnsi="Times New Roman" w:cs="Times New Roman"/>
          <w:b/>
          <w:bCs/>
          <w:sz w:val="28"/>
          <w:szCs w:val="28"/>
        </w:rPr>
        <w:pPrChange w:id="1" w:author="Tami Hadley" w:date="2021-04-06T14:41:00Z">
          <w:pPr/>
        </w:pPrChange>
      </w:pPr>
      <w:r w:rsidRPr="004F3C65">
        <w:rPr>
          <w:rFonts w:ascii="Times New Roman" w:hAnsi="Times New Roman" w:cs="Times New Roman"/>
          <w:b/>
          <w:bCs/>
          <w:sz w:val="28"/>
          <w:szCs w:val="28"/>
        </w:rPr>
        <w:t>Transitioning into the Biden Administration</w:t>
      </w:r>
    </w:p>
    <w:p w14:paraId="253E341D" w14:textId="136D5649" w:rsidR="00740F01" w:rsidRPr="00740F01" w:rsidRDefault="00740F01" w:rsidP="00740F0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rPrChange w:id="2" w:author="Tami Hadley" w:date="2021-04-06T14:41:00Z">
            <w:rPr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pPrChange w:id="3" w:author="Tami Hadley" w:date="2021-04-06T14:41:00Z">
          <w:pPr/>
        </w:pPrChange>
      </w:pPr>
      <w:ins w:id="4" w:author="Tami Hadley" w:date="2021-04-06T14:40:00Z">
        <w:r w:rsidRPr="00740F01">
          <w:rPr>
            <w:rFonts w:ascii="Times New Roman" w:hAnsi="Times New Roman" w:cs="Times New Roman"/>
            <w:bCs/>
            <w:sz w:val="28"/>
            <w:szCs w:val="28"/>
            <w:rPrChange w:id="5" w:author="Tami Hadley" w:date="2021-04-06T14:41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 xml:space="preserve">A Look </w:t>
        </w:r>
        <w:proofErr w:type="gramStart"/>
        <w:r w:rsidRPr="00740F01">
          <w:rPr>
            <w:rFonts w:ascii="Times New Roman" w:hAnsi="Times New Roman" w:cs="Times New Roman"/>
            <w:bCs/>
            <w:sz w:val="28"/>
            <w:szCs w:val="28"/>
            <w:rPrChange w:id="6" w:author="Tami Hadley" w:date="2021-04-06T14:41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Into</w:t>
        </w:r>
        <w:proofErr w:type="gramEnd"/>
        <w:r w:rsidRPr="00740F01">
          <w:rPr>
            <w:rFonts w:ascii="Times New Roman" w:hAnsi="Times New Roman" w:cs="Times New Roman"/>
            <w:bCs/>
            <w:sz w:val="28"/>
            <w:szCs w:val="28"/>
            <w:rPrChange w:id="7" w:author="Tami Hadley" w:date="2021-04-06T14:41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 xml:space="preserve"> the New Administration’s Environmental Priorities</w:t>
        </w:r>
      </w:ins>
    </w:p>
    <w:p w14:paraId="19713861" w14:textId="77777777" w:rsidR="00740F01" w:rsidRDefault="00740F01" w:rsidP="00740F01">
      <w:pPr>
        <w:spacing w:after="0" w:line="240" w:lineRule="auto"/>
        <w:rPr>
          <w:ins w:id="8" w:author="Tami Hadley" w:date="2021-04-06T14:41:00Z"/>
          <w:rFonts w:ascii="Times New Roman" w:hAnsi="Times New Roman" w:cs="Times New Roman"/>
          <w:sz w:val="24"/>
          <w:szCs w:val="24"/>
        </w:rPr>
        <w:pPrChange w:id="9" w:author="Tami Hadley" w:date="2021-04-06T14:41:00Z">
          <w:pPr/>
        </w:pPrChange>
      </w:pPr>
    </w:p>
    <w:p w14:paraId="1D4A1475" w14:textId="6493E97C" w:rsidR="00752F48" w:rsidRPr="009E5198" w:rsidRDefault="00752F48">
      <w:pPr>
        <w:rPr>
          <w:rFonts w:ascii="Times New Roman" w:hAnsi="Times New Roman" w:cs="Times New Roman"/>
          <w:sz w:val="24"/>
          <w:szCs w:val="24"/>
        </w:rPr>
      </w:pPr>
      <w:r w:rsidRPr="009E5198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9E5198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9E5198">
        <w:rPr>
          <w:rFonts w:ascii="Times New Roman" w:hAnsi="Times New Roman" w:cs="Times New Roman"/>
          <w:sz w:val="24"/>
          <w:szCs w:val="24"/>
        </w:rPr>
        <w:t xml:space="preserve">, new president, and </w:t>
      </w:r>
      <w:ins w:id="10" w:author="Tami Hadley" w:date="2021-04-06T14:33:00Z">
        <w:r w:rsidR="00740F01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Pr="009E5198">
        <w:rPr>
          <w:rFonts w:ascii="Times New Roman" w:hAnsi="Times New Roman" w:cs="Times New Roman"/>
          <w:sz w:val="24"/>
          <w:szCs w:val="24"/>
        </w:rPr>
        <w:t xml:space="preserve">new push on policies. </w:t>
      </w:r>
      <w:r w:rsidR="00F9329D">
        <w:rPr>
          <w:rFonts w:ascii="Times New Roman" w:hAnsi="Times New Roman" w:cs="Times New Roman"/>
          <w:sz w:val="24"/>
          <w:szCs w:val="24"/>
        </w:rPr>
        <w:t xml:space="preserve">Trying to guess what will happen for the next four years into </w:t>
      </w:r>
      <w:r w:rsidR="00D14366" w:rsidRPr="009E5198">
        <w:rPr>
          <w:rFonts w:ascii="Times New Roman" w:hAnsi="Times New Roman" w:cs="Times New Roman"/>
          <w:sz w:val="24"/>
          <w:szCs w:val="24"/>
        </w:rPr>
        <w:t xml:space="preserve">any </w:t>
      </w:r>
      <w:r w:rsidR="00F9329D">
        <w:rPr>
          <w:rFonts w:ascii="Times New Roman" w:hAnsi="Times New Roman" w:cs="Times New Roman"/>
          <w:sz w:val="24"/>
          <w:szCs w:val="24"/>
        </w:rPr>
        <w:t xml:space="preserve">new </w:t>
      </w:r>
      <w:r w:rsidR="00D14366" w:rsidRPr="009E5198">
        <w:rPr>
          <w:rFonts w:ascii="Times New Roman" w:hAnsi="Times New Roman" w:cs="Times New Roman"/>
          <w:sz w:val="24"/>
          <w:szCs w:val="24"/>
        </w:rPr>
        <w:t xml:space="preserve">Administration is </w:t>
      </w:r>
      <w:r w:rsidR="00F9329D">
        <w:rPr>
          <w:rFonts w:ascii="Times New Roman" w:hAnsi="Times New Roman" w:cs="Times New Roman"/>
          <w:sz w:val="24"/>
          <w:szCs w:val="24"/>
        </w:rPr>
        <w:t xml:space="preserve">like trying to figure out when it will actually rain here in the Midwest. But, just like the </w:t>
      </w:r>
      <w:del w:id="11" w:author="Tami Hadley" w:date="2021-04-06T14:34:00Z">
        <w:r w:rsidR="00F9329D" w:rsidDel="00740F01">
          <w:rPr>
            <w:rFonts w:ascii="Times New Roman" w:hAnsi="Times New Roman" w:cs="Times New Roman"/>
            <w:sz w:val="24"/>
            <w:szCs w:val="24"/>
          </w:rPr>
          <w:delText>help with</w:delText>
        </w:r>
      </w:del>
      <w:ins w:id="12" w:author="Tami Hadley" w:date="2021-04-06T14:34:00Z">
        <w:r w:rsidR="00740F01">
          <w:rPr>
            <w:rFonts w:ascii="Times New Roman" w:hAnsi="Times New Roman" w:cs="Times New Roman"/>
            <w:sz w:val="24"/>
            <w:szCs w:val="24"/>
          </w:rPr>
          <w:t>assistance of</w:t>
        </w:r>
      </w:ins>
      <w:r w:rsidR="00F9329D">
        <w:rPr>
          <w:rFonts w:ascii="Times New Roman" w:hAnsi="Times New Roman" w:cs="Times New Roman"/>
          <w:sz w:val="24"/>
          <w:szCs w:val="24"/>
        </w:rPr>
        <w:t xml:space="preserve"> a meteorologist, we can start to predict what we will see with the help of folks who understand and specialize in public policy</w:t>
      </w:r>
      <w:r w:rsidR="00D14366" w:rsidRPr="009E5198">
        <w:rPr>
          <w:rFonts w:ascii="Times New Roman" w:hAnsi="Times New Roman" w:cs="Times New Roman"/>
          <w:sz w:val="24"/>
          <w:szCs w:val="24"/>
        </w:rPr>
        <w:t xml:space="preserve">. </w:t>
      </w:r>
      <w:r w:rsidRPr="009E51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A656E1" w14:textId="3E9595C0" w:rsidR="00347E90" w:rsidRPr="009E5198" w:rsidRDefault="007B29BD">
      <w:pPr>
        <w:rPr>
          <w:rFonts w:ascii="Times New Roman" w:hAnsi="Times New Roman" w:cs="Times New Roman"/>
          <w:sz w:val="24"/>
          <w:szCs w:val="24"/>
        </w:rPr>
      </w:pPr>
      <w:r w:rsidRPr="009E5198">
        <w:rPr>
          <w:rFonts w:ascii="Times New Roman" w:hAnsi="Times New Roman" w:cs="Times New Roman"/>
          <w:sz w:val="24"/>
          <w:szCs w:val="24"/>
        </w:rPr>
        <w:t>At the head of the</w:t>
      </w:r>
      <w:r w:rsidR="007B2211">
        <w:rPr>
          <w:rFonts w:ascii="Times New Roman" w:hAnsi="Times New Roman" w:cs="Times New Roman"/>
          <w:sz w:val="24"/>
          <w:szCs w:val="24"/>
        </w:rPr>
        <w:t xml:space="preserve"> Biden</w:t>
      </w:r>
      <w:r w:rsidRPr="009E5198">
        <w:rPr>
          <w:rFonts w:ascii="Times New Roman" w:hAnsi="Times New Roman" w:cs="Times New Roman"/>
          <w:sz w:val="24"/>
          <w:szCs w:val="24"/>
        </w:rPr>
        <w:t xml:space="preserve"> EPA is </w:t>
      </w:r>
      <w:del w:id="13" w:author="Tami Hadley" w:date="2021-04-06T14:35:00Z">
        <w:r w:rsidRPr="009E5198" w:rsidDel="00740F01">
          <w:rPr>
            <w:rFonts w:ascii="Times New Roman" w:hAnsi="Times New Roman" w:cs="Times New Roman"/>
            <w:sz w:val="24"/>
            <w:szCs w:val="24"/>
          </w:rPr>
          <w:delText>Micheal</w:delText>
        </w:r>
      </w:del>
      <w:ins w:id="14" w:author="Tami Hadley" w:date="2021-04-06T14:35:00Z">
        <w:r w:rsidR="00740F01" w:rsidRPr="009E5198">
          <w:rPr>
            <w:rFonts w:ascii="Times New Roman" w:hAnsi="Times New Roman" w:cs="Times New Roman"/>
            <w:sz w:val="24"/>
            <w:szCs w:val="24"/>
          </w:rPr>
          <w:t>Michael</w:t>
        </w:r>
      </w:ins>
      <w:r w:rsidRPr="009E5198">
        <w:rPr>
          <w:rFonts w:ascii="Times New Roman" w:hAnsi="Times New Roman" w:cs="Times New Roman"/>
          <w:sz w:val="24"/>
          <w:szCs w:val="24"/>
        </w:rPr>
        <w:t xml:space="preserve"> Regan. A 20-year experienced </w:t>
      </w:r>
      <w:r w:rsidR="00F922C0">
        <w:rPr>
          <w:rFonts w:ascii="Times New Roman" w:hAnsi="Times New Roman" w:cs="Times New Roman"/>
          <w:sz w:val="24"/>
          <w:szCs w:val="24"/>
        </w:rPr>
        <w:t>environmental</w:t>
      </w:r>
      <w:r w:rsidRPr="009E5198">
        <w:rPr>
          <w:rFonts w:ascii="Times New Roman" w:hAnsi="Times New Roman" w:cs="Times New Roman"/>
          <w:sz w:val="24"/>
          <w:szCs w:val="24"/>
        </w:rPr>
        <w:t xml:space="preserve"> regulator, he </w:t>
      </w:r>
      <w:del w:id="15" w:author="Tami Hadley" w:date="2021-04-06T14:35:00Z">
        <w:r w:rsidRPr="009E5198" w:rsidDel="00740F01">
          <w:rPr>
            <w:rFonts w:ascii="Times New Roman" w:hAnsi="Times New Roman" w:cs="Times New Roman"/>
            <w:sz w:val="24"/>
            <w:szCs w:val="24"/>
          </w:rPr>
          <w:delText>comes from being the former</w:delText>
        </w:r>
      </w:del>
      <w:ins w:id="16" w:author="Tami Hadley" w:date="2021-04-06T14:35:00Z">
        <w:r w:rsidR="00740F01">
          <w:rPr>
            <w:rFonts w:ascii="Times New Roman" w:hAnsi="Times New Roman" w:cs="Times New Roman"/>
            <w:sz w:val="24"/>
            <w:szCs w:val="24"/>
          </w:rPr>
          <w:t>was the</w:t>
        </w:r>
      </w:ins>
      <w:r w:rsidRPr="009E5198">
        <w:rPr>
          <w:rFonts w:ascii="Times New Roman" w:hAnsi="Times New Roman" w:cs="Times New Roman"/>
          <w:sz w:val="24"/>
          <w:szCs w:val="24"/>
        </w:rPr>
        <w:t xml:space="preserve"> head of the North Carolina Department of Environmental Quality </w:t>
      </w:r>
      <w:r w:rsidR="00D14366" w:rsidRPr="009E5198">
        <w:rPr>
          <w:rFonts w:ascii="Times New Roman" w:hAnsi="Times New Roman" w:cs="Times New Roman"/>
          <w:sz w:val="24"/>
          <w:szCs w:val="24"/>
        </w:rPr>
        <w:t>and</w:t>
      </w:r>
      <w:r w:rsidR="00530F30" w:rsidRPr="009E5198">
        <w:rPr>
          <w:rFonts w:ascii="Times New Roman" w:hAnsi="Times New Roman" w:cs="Times New Roman"/>
          <w:sz w:val="24"/>
          <w:szCs w:val="24"/>
        </w:rPr>
        <w:t xml:space="preserve"> returns to the White House from formerly being</w:t>
      </w:r>
      <w:r w:rsidRPr="009E5198">
        <w:rPr>
          <w:rFonts w:ascii="Times New Roman" w:hAnsi="Times New Roman" w:cs="Times New Roman"/>
          <w:sz w:val="24"/>
          <w:szCs w:val="24"/>
        </w:rPr>
        <w:t xml:space="preserve"> an air quality specialist in the Clinton</w:t>
      </w:r>
      <w:r w:rsidR="00752F48" w:rsidRPr="009E5198">
        <w:rPr>
          <w:rFonts w:ascii="Times New Roman" w:hAnsi="Times New Roman" w:cs="Times New Roman"/>
          <w:sz w:val="24"/>
          <w:szCs w:val="24"/>
        </w:rPr>
        <w:t xml:space="preserve"> </w:t>
      </w:r>
      <w:r w:rsidRPr="009E5198">
        <w:rPr>
          <w:rFonts w:ascii="Times New Roman" w:hAnsi="Times New Roman" w:cs="Times New Roman"/>
          <w:sz w:val="24"/>
          <w:szCs w:val="24"/>
        </w:rPr>
        <w:t xml:space="preserve">EPA. </w:t>
      </w:r>
    </w:p>
    <w:p w14:paraId="26B6C9B2" w14:textId="1813F009" w:rsidR="00347E90" w:rsidRPr="009E5198" w:rsidRDefault="00347E90">
      <w:pPr>
        <w:rPr>
          <w:rFonts w:ascii="Times New Roman" w:hAnsi="Times New Roman" w:cs="Times New Roman"/>
          <w:sz w:val="24"/>
          <w:szCs w:val="24"/>
        </w:rPr>
      </w:pPr>
      <w:r w:rsidRPr="009E5198">
        <w:rPr>
          <w:rFonts w:ascii="Times New Roman" w:hAnsi="Times New Roman" w:cs="Times New Roman"/>
          <w:sz w:val="24"/>
          <w:szCs w:val="24"/>
        </w:rPr>
        <w:t>Here are a few things to look for</w:t>
      </w:r>
      <w:r w:rsidR="007B2211">
        <w:rPr>
          <w:rFonts w:ascii="Times New Roman" w:hAnsi="Times New Roman" w:cs="Times New Roman"/>
          <w:sz w:val="24"/>
          <w:szCs w:val="24"/>
        </w:rPr>
        <w:t xml:space="preserve"> from the Biden/Regan team</w:t>
      </w:r>
      <w:r w:rsidRPr="009E5198">
        <w:rPr>
          <w:rFonts w:ascii="Times New Roman" w:hAnsi="Times New Roman" w:cs="Times New Roman"/>
          <w:sz w:val="24"/>
          <w:szCs w:val="24"/>
        </w:rPr>
        <w:t>:</w:t>
      </w:r>
    </w:p>
    <w:p w14:paraId="2A2648EB" w14:textId="6D2A5F0B" w:rsidR="007B29BD" w:rsidRPr="007B2211" w:rsidRDefault="00347E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B2211">
        <w:rPr>
          <w:rFonts w:ascii="Times New Roman" w:hAnsi="Times New Roman" w:cs="Times New Roman"/>
          <w:b/>
          <w:bCs/>
          <w:sz w:val="24"/>
          <w:szCs w:val="24"/>
          <w:u w:val="single"/>
        </w:rPr>
        <w:t>Environmental Justice</w:t>
      </w:r>
      <w:r w:rsidR="007B29BD" w:rsidRPr="007B221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ins w:id="17" w:author="Tami Hadley" w:date="2021-04-06T14:35:00Z">
        <w:r w:rsidR="00740F01">
          <w:rPr>
            <w:rFonts w:ascii="Times New Roman" w:hAnsi="Times New Roman" w:cs="Times New Roman"/>
            <w:b/>
            <w:bCs/>
            <w:sz w:val="24"/>
            <w:szCs w:val="24"/>
            <w:u w:val="single"/>
          </w:rPr>
          <w:t>(EJ)</w:t>
        </w:r>
      </w:ins>
    </w:p>
    <w:p w14:paraId="13DE4394" w14:textId="1AE7088C" w:rsidR="00F1317E" w:rsidRDefault="00752F48">
      <w:pPr>
        <w:rPr>
          <w:rFonts w:ascii="Times New Roman" w:hAnsi="Times New Roman" w:cs="Times New Roman"/>
          <w:sz w:val="24"/>
          <w:szCs w:val="24"/>
        </w:rPr>
      </w:pPr>
      <w:r w:rsidRPr="009E5198">
        <w:rPr>
          <w:rFonts w:ascii="Times New Roman" w:hAnsi="Times New Roman" w:cs="Times New Roman"/>
          <w:sz w:val="24"/>
          <w:szCs w:val="24"/>
        </w:rPr>
        <w:t xml:space="preserve">While there are still questions </w:t>
      </w:r>
      <w:r w:rsidR="00F922C0">
        <w:rPr>
          <w:rFonts w:ascii="Times New Roman" w:hAnsi="Times New Roman" w:cs="Times New Roman"/>
          <w:sz w:val="24"/>
          <w:szCs w:val="24"/>
        </w:rPr>
        <w:t xml:space="preserve">bouncing around </w:t>
      </w:r>
      <w:r w:rsidRPr="009E5198">
        <w:rPr>
          <w:rFonts w:ascii="Times New Roman" w:hAnsi="Times New Roman" w:cs="Times New Roman"/>
          <w:sz w:val="24"/>
          <w:szCs w:val="24"/>
        </w:rPr>
        <w:t xml:space="preserve">about how the Administration will carry out EJ, facilities can get ahead of the game and be prepared for what is to come. One of the biggest </w:t>
      </w:r>
      <w:r w:rsidR="007B2211" w:rsidRPr="009E5198">
        <w:rPr>
          <w:rFonts w:ascii="Times New Roman" w:hAnsi="Times New Roman" w:cs="Times New Roman"/>
          <w:sz w:val="24"/>
          <w:szCs w:val="24"/>
        </w:rPr>
        <w:t>items</w:t>
      </w:r>
      <w:r w:rsidRPr="009E5198">
        <w:rPr>
          <w:rFonts w:ascii="Times New Roman" w:hAnsi="Times New Roman" w:cs="Times New Roman"/>
          <w:sz w:val="24"/>
          <w:szCs w:val="24"/>
        </w:rPr>
        <w:t xml:space="preserve"> that will be coming out of EJ is communities having</w:t>
      </w:r>
      <w:r w:rsidR="00530F30" w:rsidRPr="009E5198">
        <w:rPr>
          <w:rFonts w:ascii="Times New Roman" w:hAnsi="Times New Roman" w:cs="Times New Roman"/>
          <w:sz w:val="24"/>
          <w:szCs w:val="24"/>
        </w:rPr>
        <w:t xml:space="preserve"> their voices heard in environmental regulation. Something companies can start doing </w:t>
      </w:r>
      <w:r w:rsidR="00D47748" w:rsidRPr="009E5198">
        <w:rPr>
          <w:rFonts w:ascii="Times New Roman" w:hAnsi="Times New Roman" w:cs="Times New Roman"/>
          <w:sz w:val="24"/>
          <w:szCs w:val="24"/>
        </w:rPr>
        <w:t xml:space="preserve">to prepare for this </w:t>
      </w:r>
      <w:r w:rsidR="00530F30" w:rsidRPr="009E5198">
        <w:rPr>
          <w:rFonts w:ascii="Times New Roman" w:hAnsi="Times New Roman" w:cs="Times New Roman"/>
          <w:sz w:val="24"/>
          <w:szCs w:val="24"/>
        </w:rPr>
        <w:t xml:space="preserve">is reaching out to the communities where their facilities are located </w:t>
      </w:r>
      <w:r w:rsidR="00D14366" w:rsidRPr="009E5198">
        <w:rPr>
          <w:rFonts w:ascii="Times New Roman" w:hAnsi="Times New Roman" w:cs="Times New Roman"/>
          <w:sz w:val="24"/>
          <w:szCs w:val="24"/>
        </w:rPr>
        <w:t xml:space="preserve">at. We understand the data we collect and how we collect it, but does the public understand it? </w:t>
      </w:r>
      <w:r w:rsidR="00347E90" w:rsidRPr="009E5198">
        <w:rPr>
          <w:rFonts w:ascii="Times New Roman" w:hAnsi="Times New Roman" w:cs="Times New Roman"/>
          <w:sz w:val="24"/>
          <w:szCs w:val="24"/>
        </w:rPr>
        <w:t xml:space="preserve">Now is the time to educate the community you share a fence line with. </w:t>
      </w:r>
    </w:p>
    <w:p w14:paraId="6D11FDCB" w14:textId="0D8D2A53" w:rsidR="007B2211" w:rsidRDefault="007B2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two major legislative proposals to </w:t>
      </w:r>
      <w:r w:rsidR="00F922C0">
        <w:rPr>
          <w:rFonts w:ascii="Times New Roman" w:hAnsi="Times New Roman" w:cs="Times New Roman"/>
          <w:sz w:val="24"/>
          <w:szCs w:val="24"/>
        </w:rPr>
        <w:t>keep an eye on</w:t>
      </w:r>
      <w:r>
        <w:rPr>
          <w:rFonts w:ascii="Times New Roman" w:hAnsi="Times New Roman" w:cs="Times New Roman"/>
          <w:sz w:val="24"/>
          <w:szCs w:val="24"/>
        </w:rPr>
        <w:t xml:space="preserve">. The Environmental Justice Mapping and Data Collection Act of 2021 </w:t>
      </w:r>
      <w:r w:rsidR="001D2D3A">
        <w:rPr>
          <w:rFonts w:ascii="Times New Roman" w:hAnsi="Times New Roman" w:cs="Times New Roman"/>
          <w:sz w:val="24"/>
          <w:szCs w:val="24"/>
        </w:rPr>
        <w:t>will create</w:t>
      </w:r>
      <w:r w:rsidR="006F5645">
        <w:rPr>
          <w:rFonts w:ascii="Times New Roman" w:hAnsi="Times New Roman" w:cs="Times New Roman"/>
          <w:sz w:val="24"/>
          <w:szCs w:val="24"/>
        </w:rPr>
        <w:t xml:space="preserve"> a tool</w:t>
      </w:r>
      <w:r w:rsidR="00D42A1A">
        <w:rPr>
          <w:rFonts w:ascii="Times New Roman" w:hAnsi="Times New Roman" w:cs="Times New Roman"/>
          <w:sz w:val="24"/>
          <w:szCs w:val="24"/>
        </w:rPr>
        <w:t xml:space="preserve"> built upon the EPA’s </w:t>
      </w:r>
      <w:proofErr w:type="spellStart"/>
      <w:r w:rsidR="00D42A1A">
        <w:rPr>
          <w:rFonts w:ascii="Times New Roman" w:hAnsi="Times New Roman" w:cs="Times New Roman"/>
          <w:sz w:val="24"/>
          <w:szCs w:val="24"/>
        </w:rPr>
        <w:t>EJScreen</w:t>
      </w:r>
      <w:proofErr w:type="spellEnd"/>
      <w:r w:rsidR="006F5645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identify demographic factors, environmental problems, socioeconomic circumstances</w:t>
      </w:r>
      <w:del w:id="18" w:author="Tami Hadley" w:date="2021-04-06T14:36:00Z">
        <w:r w:rsidDel="00740F01">
          <w:rPr>
            <w:rFonts w:ascii="Times New Roman" w:hAnsi="Times New Roman" w:cs="Times New Roman"/>
            <w:sz w:val="24"/>
            <w:szCs w:val="24"/>
          </w:rPr>
          <w:delText>,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and public health concerns. </w:t>
      </w:r>
      <w:r w:rsidR="00D42A1A">
        <w:rPr>
          <w:rFonts w:ascii="Times New Roman" w:hAnsi="Times New Roman" w:cs="Times New Roman"/>
          <w:sz w:val="24"/>
          <w:szCs w:val="24"/>
        </w:rPr>
        <w:t>This data</w:t>
      </w:r>
      <w:r>
        <w:rPr>
          <w:rFonts w:ascii="Times New Roman" w:hAnsi="Times New Roman" w:cs="Times New Roman"/>
          <w:sz w:val="24"/>
          <w:szCs w:val="24"/>
        </w:rPr>
        <w:t xml:space="preserve"> collected </w:t>
      </w:r>
      <w:r w:rsidR="00D42A1A">
        <w:rPr>
          <w:rFonts w:ascii="Times New Roman" w:hAnsi="Times New Roman" w:cs="Times New Roman"/>
          <w:sz w:val="24"/>
          <w:szCs w:val="24"/>
        </w:rPr>
        <w:t xml:space="preserve">will help </w:t>
      </w:r>
      <w:r>
        <w:rPr>
          <w:rFonts w:ascii="Times New Roman" w:hAnsi="Times New Roman" w:cs="Times New Roman"/>
          <w:sz w:val="24"/>
          <w:szCs w:val="24"/>
        </w:rPr>
        <w:t xml:space="preserve">build maps of communities that </w:t>
      </w:r>
      <w:r w:rsidR="00D42A1A">
        <w:rPr>
          <w:rFonts w:ascii="Times New Roman" w:hAnsi="Times New Roman" w:cs="Times New Roman"/>
          <w:sz w:val="24"/>
          <w:szCs w:val="24"/>
        </w:rPr>
        <w:t>are affected the most</w:t>
      </w:r>
      <w:r>
        <w:rPr>
          <w:rFonts w:ascii="Times New Roman" w:hAnsi="Times New Roman" w:cs="Times New Roman"/>
          <w:sz w:val="24"/>
          <w:szCs w:val="24"/>
        </w:rPr>
        <w:t xml:space="preserve">. This will help the Administration to </w:t>
      </w:r>
      <w:r w:rsidR="00DE4FD6">
        <w:rPr>
          <w:rFonts w:ascii="Times New Roman" w:hAnsi="Times New Roman" w:cs="Times New Roman"/>
          <w:sz w:val="24"/>
          <w:szCs w:val="24"/>
        </w:rPr>
        <w:t>direct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4FD6">
        <w:rPr>
          <w:rFonts w:ascii="Times New Roman" w:hAnsi="Times New Roman" w:cs="Times New Roman"/>
          <w:sz w:val="24"/>
          <w:szCs w:val="24"/>
        </w:rPr>
        <w:t>appropriate</w:t>
      </w:r>
      <w:r>
        <w:rPr>
          <w:rFonts w:ascii="Times New Roman" w:hAnsi="Times New Roman" w:cs="Times New Roman"/>
          <w:sz w:val="24"/>
          <w:szCs w:val="24"/>
        </w:rPr>
        <w:t xml:space="preserve"> funds </w:t>
      </w:r>
      <w:r w:rsidR="00DE4FD6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those communities. </w:t>
      </w:r>
    </w:p>
    <w:p w14:paraId="0DCEB4CD" w14:textId="2EA52510" w:rsidR="007B2211" w:rsidRDefault="00D42A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Companies</w:t>
      </w:r>
      <w:r w:rsidR="007B2211">
        <w:rPr>
          <w:rFonts w:ascii="Times New Roman" w:hAnsi="Times New Roman" w:cs="Times New Roman"/>
          <w:sz w:val="24"/>
          <w:szCs w:val="24"/>
        </w:rPr>
        <w:t xml:space="preserve"> should </w:t>
      </w:r>
      <w:r>
        <w:rPr>
          <w:rFonts w:ascii="Times New Roman" w:hAnsi="Times New Roman" w:cs="Times New Roman"/>
          <w:sz w:val="24"/>
          <w:szCs w:val="24"/>
        </w:rPr>
        <w:t xml:space="preserve">be </w:t>
      </w:r>
      <w:r w:rsidR="007B2211">
        <w:rPr>
          <w:rFonts w:ascii="Times New Roman" w:hAnsi="Times New Roman" w:cs="Times New Roman"/>
          <w:sz w:val="24"/>
          <w:szCs w:val="24"/>
        </w:rPr>
        <w:t>looking at</w:t>
      </w:r>
      <w:r>
        <w:rPr>
          <w:rFonts w:ascii="Times New Roman" w:hAnsi="Times New Roman" w:cs="Times New Roman"/>
          <w:sz w:val="24"/>
          <w:szCs w:val="24"/>
        </w:rPr>
        <w:t xml:space="preserve"> the EPA’s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EJScreen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</w:t>
      </w:r>
      <w:r w:rsidR="007B2211">
        <w:rPr>
          <w:rFonts w:ascii="Times New Roman" w:hAnsi="Times New Roman" w:cs="Times New Roman"/>
          <w:sz w:val="24"/>
          <w:szCs w:val="24"/>
        </w:rPr>
        <w:t xml:space="preserve">. It </w:t>
      </w:r>
      <w:r w:rsidR="0039304B">
        <w:rPr>
          <w:rFonts w:ascii="Times New Roman" w:hAnsi="Times New Roman" w:cs="Times New Roman"/>
          <w:sz w:val="24"/>
          <w:szCs w:val="24"/>
        </w:rPr>
        <w:t>interprets and shows</w:t>
      </w:r>
      <w:r w:rsidR="007B2211">
        <w:rPr>
          <w:rFonts w:ascii="Times New Roman" w:hAnsi="Times New Roman" w:cs="Times New Roman"/>
          <w:sz w:val="24"/>
          <w:szCs w:val="24"/>
        </w:rPr>
        <w:t xml:space="preserve"> environmental indicators and demographic </w:t>
      </w:r>
      <w:r w:rsidR="00DE4FD6">
        <w:rPr>
          <w:rFonts w:ascii="Times New Roman" w:hAnsi="Times New Roman" w:cs="Times New Roman"/>
          <w:sz w:val="24"/>
          <w:szCs w:val="24"/>
        </w:rPr>
        <w:t>indicators</w:t>
      </w:r>
      <w:r w:rsidR="007B2211">
        <w:rPr>
          <w:rFonts w:ascii="Times New Roman" w:hAnsi="Times New Roman" w:cs="Times New Roman"/>
          <w:sz w:val="24"/>
          <w:szCs w:val="24"/>
        </w:rPr>
        <w:t xml:space="preserve">. It is used for informing outreach and </w:t>
      </w:r>
      <w:r w:rsidR="0039304B">
        <w:rPr>
          <w:rFonts w:ascii="Times New Roman" w:hAnsi="Times New Roman" w:cs="Times New Roman"/>
          <w:sz w:val="24"/>
          <w:szCs w:val="24"/>
        </w:rPr>
        <w:t xml:space="preserve">engagement practices, as well as permitting and compliance implementation, just to name a few. </w:t>
      </w:r>
    </w:p>
    <w:p w14:paraId="5482E88E" w14:textId="7B9D7968" w:rsidR="007B2211" w:rsidRDefault="007B2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Environmental Justice for All Act will </w:t>
      </w:r>
      <w:r w:rsidR="006F5645">
        <w:rPr>
          <w:rFonts w:ascii="Times New Roman" w:hAnsi="Times New Roman" w:cs="Times New Roman"/>
          <w:sz w:val="24"/>
          <w:szCs w:val="24"/>
        </w:rPr>
        <w:t>establish EJ requirements, advisory bodies</w:t>
      </w:r>
      <w:del w:id="19" w:author="Tami Hadley" w:date="2021-04-06T14:37:00Z">
        <w:r w:rsidR="00DE4FD6" w:rsidDel="00740F01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="006F5645">
        <w:rPr>
          <w:rFonts w:ascii="Times New Roman" w:hAnsi="Times New Roman" w:cs="Times New Roman"/>
          <w:sz w:val="24"/>
          <w:szCs w:val="24"/>
        </w:rPr>
        <w:t xml:space="preserve"> and programs to address the environmental effects on human health for low-income communities. It will also provide the establishment of the Interagency Working Group on Environmental Justice Compliance. </w:t>
      </w:r>
    </w:p>
    <w:p w14:paraId="56A0BF43" w14:textId="235D9A49" w:rsidR="00347E90" w:rsidRPr="007B2211" w:rsidRDefault="00347E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B2211">
        <w:rPr>
          <w:rFonts w:ascii="Times New Roman" w:hAnsi="Times New Roman" w:cs="Times New Roman"/>
          <w:b/>
          <w:bCs/>
          <w:sz w:val="24"/>
          <w:szCs w:val="24"/>
          <w:u w:val="single"/>
        </w:rPr>
        <w:t>More Inspectors on the Ground</w:t>
      </w:r>
    </w:p>
    <w:p w14:paraId="2EE3B5F1" w14:textId="0691E60D" w:rsidR="00530F30" w:rsidRPr="009E5198" w:rsidRDefault="00954257">
      <w:pPr>
        <w:rPr>
          <w:rFonts w:ascii="Times New Roman" w:hAnsi="Times New Roman" w:cs="Times New Roman"/>
          <w:sz w:val="24"/>
          <w:szCs w:val="24"/>
        </w:rPr>
      </w:pPr>
      <w:r w:rsidRPr="009E5198">
        <w:rPr>
          <w:rFonts w:ascii="Times New Roman" w:hAnsi="Times New Roman" w:cs="Times New Roman"/>
          <w:sz w:val="24"/>
          <w:szCs w:val="24"/>
        </w:rPr>
        <w:t>With</w:t>
      </w:r>
      <w:r w:rsidR="00F1317E" w:rsidRPr="009E5198">
        <w:rPr>
          <w:rFonts w:ascii="Times New Roman" w:hAnsi="Times New Roman" w:cs="Times New Roman"/>
          <w:sz w:val="24"/>
          <w:szCs w:val="24"/>
        </w:rPr>
        <w:t xml:space="preserve"> COVID-19, we saw </w:t>
      </w:r>
      <w:r w:rsidR="00DE4FD6" w:rsidRPr="009E5198">
        <w:rPr>
          <w:rFonts w:ascii="Times New Roman" w:hAnsi="Times New Roman" w:cs="Times New Roman"/>
          <w:sz w:val="24"/>
          <w:szCs w:val="24"/>
        </w:rPr>
        <w:t>fewer</w:t>
      </w:r>
      <w:r w:rsidR="00F1317E" w:rsidRPr="009E5198">
        <w:rPr>
          <w:rFonts w:ascii="Times New Roman" w:hAnsi="Times New Roman" w:cs="Times New Roman"/>
          <w:sz w:val="24"/>
          <w:szCs w:val="24"/>
        </w:rPr>
        <w:t xml:space="preserve"> boots on the ground and </w:t>
      </w:r>
      <w:r w:rsidR="00DE4FD6">
        <w:rPr>
          <w:rFonts w:ascii="Times New Roman" w:hAnsi="Times New Roman" w:cs="Times New Roman"/>
          <w:sz w:val="24"/>
          <w:szCs w:val="24"/>
        </w:rPr>
        <w:t>the</w:t>
      </w:r>
      <w:r w:rsidR="00F1317E" w:rsidRPr="009E5198">
        <w:rPr>
          <w:rFonts w:ascii="Times New Roman" w:hAnsi="Times New Roman" w:cs="Times New Roman"/>
          <w:sz w:val="24"/>
          <w:szCs w:val="24"/>
        </w:rPr>
        <w:t xml:space="preserve"> number of virtual inspections and </w:t>
      </w:r>
      <w:proofErr w:type="gramStart"/>
      <w:r w:rsidR="00F1317E" w:rsidRPr="009E5198">
        <w:rPr>
          <w:rFonts w:ascii="Times New Roman" w:hAnsi="Times New Roman" w:cs="Times New Roman"/>
          <w:sz w:val="24"/>
          <w:szCs w:val="24"/>
        </w:rPr>
        <w:t>audits</w:t>
      </w:r>
      <w:proofErr w:type="gramEnd"/>
      <w:r w:rsidR="00DE4FD6">
        <w:rPr>
          <w:rFonts w:ascii="Times New Roman" w:hAnsi="Times New Roman" w:cs="Times New Roman"/>
          <w:sz w:val="24"/>
          <w:szCs w:val="24"/>
        </w:rPr>
        <w:t xml:space="preserve"> go up</w:t>
      </w:r>
      <w:r w:rsidR="00F1317E" w:rsidRPr="009E5198">
        <w:rPr>
          <w:rFonts w:ascii="Times New Roman" w:hAnsi="Times New Roman" w:cs="Times New Roman"/>
          <w:sz w:val="24"/>
          <w:szCs w:val="24"/>
        </w:rPr>
        <w:t xml:space="preserve"> throughout facilities. With vaccines rolling out and the country starting to open back up, there is going to be a </w:t>
      </w:r>
      <w:r w:rsidR="00752F48" w:rsidRPr="009E5198">
        <w:rPr>
          <w:rFonts w:ascii="Times New Roman" w:hAnsi="Times New Roman" w:cs="Times New Roman"/>
          <w:sz w:val="24"/>
          <w:szCs w:val="24"/>
        </w:rPr>
        <w:t>drive</w:t>
      </w:r>
      <w:r w:rsidR="00F1317E" w:rsidRPr="009E5198">
        <w:rPr>
          <w:rFonts w:ascii="Times New Roman" w:hAnsi="Times New Roman" w:cs="Times New Roman"/>
          <w:sz w:val="24"/>
          <w:szCs w:val="24"/>
        </w:rPr>
        <w:t xml:space="preserve"> to get inspectors back on the ground. </w:t>
      </w:r>
      <w:r w:rsidR="00D47748" w:rsidRPr="009E5198">
        <w:rPr>
          <w:rFonts w:ascii="Times New Roman" w:hAnsi="Times New Roman" w:cs="Times New Roman"/>
          <w:sz w:val="24"/>
          <w:szCs w:val="24"/>
        </w:rPr>
        <w:t xml:space="preserve">Now is the time to go over </w:t>
      </w:r>
      <w:r w:rsidR="005C578E" w:rsidRPr="009E5198">
        <w:rPr>
          <w:rFonts w:ascii="Times New Roman" w:hAnsi="Times New Roman" w:cs="Times New Roman"/>
          <w:sz w:val="24"/>
          <w:szCs w:val="24"/>
        </w:rPr>
        <w:t xml:space="preserve">your </w:t>
      </w:r>
      <w:r w:rsidR="00766BE0">
        <w:rPr>
          <w:rFonts w:ascii="Times New Roman" w:hAnsi="Times New Roman" w:cs="Times New Roman"/>
          <w:sz w:val="24"/>
          <w:szCs w:val="24"/>
        </w:rPr>
        <w:t xml:space="preserve">facility’s </w:t>
      </w:r>
      <w:r w:rsidR="005C578E" w:rsidRPr="009E5198">
        <w:rPr>
          <w:rFonts w:ascii="Times New Roman" w:hAnsi="Times New Roman" w:cs="Times New Roman"/>
          <w:sz w:val="24"/>
          <w:szCs w:val="24"/>
        </w:rPr>
        <w:t>reporting</w:t>
      </w:r>
      <w:r w:rsidR="00D47748" w:rsidRPr="009E5198">
        <w:rPr>
          <w:rFonts w:ascii="Times New Roman" w:hAnsi="Times New Roman" w:cs="Times New Roman"/>
          <w:sz w:val="24"/>
          <w:szCs w:val="24"/>
        </w:rPr>
        <w:t xml:space="preserve"> to make sure it is accurate and to re-</w:t>
      </w:r>
      <w:r w:rsidR="005C578E" w:rsidRPr="009E5198">
        <w:rPr>
          <w:rFonts w:ascii="Times New Roman" w:hAnsi="Times New Roman" w:cs="Times New Roman"/>
          <w:sz w:val="24"/>
          <w:szCs w:val="24"/>
        </w:rPr>
        <w:t>evaluate</w:t>
      </w:r>
      <w:r w:rsidR="00D47748" w:rsidRPr="009E5198">
        <w:rPr>
          <w:rFonts w:ascii="Times New Roman" w:hAnsi="Times New Roman" w:cs="Times New Roman"/>
          <w:sz w:val="24"/>
          <w:szCs w:val="24"/>
        </w:rPr>
        <w:t xml:space="preserve"> your risk assessment plans</w:t>
      </w:r>
      <w:r w:rsidR="00752F48" w:rsidRPr="009E5198">
        <w:rPr>
          <w:rFonts w:ascii="Times New Roman" w:hAnsi="Times New Roman" w:cs="Times New Roman"/>
          <w:sz w:val="24"/>
          <w:szCs w:val="24"/>
        </w:rPr>
        <w:t xml:space="preserve"> </w:t>
      </w:r>
      <w:r w:rsidR="00D42A1A" w:rsidRPr="009E5198">
        <w:rPr>
          <w:rFonts w:ascii="Times New Roman" w:hAnsi="Times New Roman" w:cs="Times New Roman"/>
          <w:sz w:val="24"/>
          <w:szCs w:val="24"/>
        </w:rPr>
        <w:t>and</w:t>
      </w:r>
      <w:r w:rsidR="00752F48" w:rsidRPr="009E5198">
        <w:rPr>
          <w:rFonts w:ascii="Times New Roman" w:hAnsi="Times New Roman" w:cs="Times New Roman"/>
          <w:sz w:val="24"/>
          <w:szCs w:val="24"/>
        </w:rPr>
        <w:t xml:space="preserve"> make sure your facility </w:t>
      </w:r>
      <w:r w:rsidR="00DE4FD6">
        <w:rPr>
          <w:rFonts w:ascii="Times New Roman" w:hAnsi="Times New Roman" w:cs="Times New Roman"/>
          <w:sz w:val="24"/>
          <w:szCs w:val="24"/>
        </w:rPr>
        <w:t>complies with all regulation</w:t>
      </w:r>
      <w:bookmarkStart w:id="20" w:name="_GoBack"/>
      <w:bookmarkEnd w:id="20"/>
      <w:r w:rsidR="00DE4FD6">
        <w:rPr>
          <w:rFonts w:ascii="Times New Roman" w:hAnsi="Times New Roman" w:cs="Times New Roman"/>
          <w:sz w:val="24"/>
          <w:szCs w:val="24"/>
        </w:rPr>
        <w:t>s</w:t>
      </w:r>
      <w:r w:rsidR="00752F48" w:rsidRPr="009E5198">
        <w:rPr>
          <w:rFonts w:ascii="Times New Roman" w:hAnsi="Times New Roman" w:cs="Times New Roman"/>
          <w:sz w:val="24"/>
          <w:szCs w:val="24"/>
        </w:rPr>
        <w:t xml:space="preserve">. </w:t>
      </w:r>
      <w:r w:rsidR="00D47748" w:rsidRPr="009E5198">
        <w:rPr>
          <w:rFonts w:ascii="Times New Roman" w:hAnsi="Times New Roman" w:cs="Times New Roman"/>
          <w:sz w:val="24"/>
          <w:szCs w:val="24"/>
        </w:rPr>
        <w:t xml:space="preserve"> </w:t>
      </w:r>
      <w:r w:rsidR="00530F30" w:rsidRPr="009E51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476D7F" w14:textId="0284386B" w:rsidR="004F3C65" w:rsidDel="00740F01" w:rsidRDefault="004F3C65">
      <w:pPr>
        <w:rPr>
          <w:del w:id="21" w:author="Tami Hadley" w:date="2021-04-06T14:40:00Z"/>
          <w:rFonts w:ascii="Times New Roman" w:hAnsi="Times New Roman" w:cs="Times New Roman"/>
          <w:b/>
          <w:bCs/>
          <w:sz w:val="24"/>
          <w:szCs w:val="24"/>
          <w:u w:val="single"/>
        </w:rPr>
      </w:pPr>
      <w:del w:id="22" w:author="Tami Hadley" w:date="2021-04-06T14:40:00Z">
        <w:r w:rsidDel="00740F01">
          <w:rPr>
            <w:rFonts w:ascii="Times New Roman" w:hAnsi="Times New Roman" w:cs="Times New Roman"/>
            <w:b/>
            <w:bCs/>
            <w:sz w:val="24"/>
            <w:szCs w:val="24"/>
            <w:u w:val="single"/>
          </w:rPr>
          <w:br w:type="page"/>
        </w:r>
      </w:del>
    </w:p>
    <w:p w14:paraId="1B82D505" w14:textId="374C2580" w:rsidR="00766BE0" w:rsidRPr="00F922C0" w:rsidRDefault="00766BE0" w:rsidP="00766B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922C0">
        <w:rPr>
          <w:rFonts w:ascii="Times New Roman" w:hAnsi="Times New Roman" w:cs="Times New Roman"/>
          <w:b/>
          <w:bCs/>
          <w:sz w:val="24"/>
          <w:szCs w:val="24"/>
          <w:u w:val="single"/>
        </w:rPr>
        <w:t>Waters of the United States (WOTUS)</w:t>
      </w:r>
    </w:p>
    <w:p w14:paraId="0532D6C5" w14:textId="63478104" w:rsidR="00766BE0" w:rsidRPr="009E5198" w:rsidRDefault="00766BE0" w:rsidP="00766B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WOTUS is already under review for this Administration. We can expect to see extreme discussion on this since having to define WOTUS is difficult, </w:t>
      </w:r>
      <w:r w:rsidR="00D42A1A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it is controversial.  Multiple states, tribes</w:t>
      </w:r>
      <w:del w:id="23" w:author="Tami Hadley" w:date="2021-04-06T14:38:00Z">
        <w:r w:rsidR="00DE4FD6" w:rsidDel="00740F01">
          <w:rPr>
            <w:rFonts w:ascii="Times New Roman" w:hAnsi="Times New Roman" w:cs="Times New Roman"/>
            <w:sz w:val="24"/>
            <w:szCs w:val="24"/>
          </w:rPr>
          <w:delText>,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and environmental groups pushed back on the Trump Administration’s Navigable Waters Protection Rule, so we can </w:t>
      </w:r>
      <w:r w:rsidR="00D42A1A">
        <w:rPr>
          <w:rFonts w:ascii="Times New Roman" w:hAnsi="Times New Roman" w:cs="Times New Roman"/>
          <w:sz w:val="24"/>
          <w:szCs w:val="24"/>
        </w:rPr>
        <w:t>speculate</w:t>
      </w:r>
      <w:r>
        <w:rPr>
          <w:rFonts w:ascii="Times New Roman" w:hAnsi="Times New Roman" w:cs="Times New Roman"/>
          <w:sz w:val="24"/>
          <w:szCs w:val="24"/>
        </w:rPr>
        <w:t xml:space="preserve"> that the Biden Administration will </w:t>
      </w:r>
      <w:r w:rsidR="006F5645">
        <w:rPr>
          <w:rFonts w:ascii="Times New Roman" w:hAnsi="Times New Roman" w:cs="Times New Roman"/>
          <w:sz w:val="24"/>
          <w:szCs w:val="24"/>
        </w:rPr>
        <w:t>want to expand the definition and scope</w:t>
      </w:r>
      <w:r>
        <w:rPr>
          <w:rFonts w:ascii="Times New Roman" w:hAnsi="Times New Roman" w:cs="Times New Roman"/>
          <w:sz w:val="24"/>
          <w:szCs w:val="24"/>
        </w:rPr>
        <w:t xml:space="preserve"> and go for a broader rule to replace it. </w:t>
      </w:r>
    </w:p>
    <w:p w14:paraId="22CD3E73" w14:textId="56284965" w:rsidR="00347E90" w:rsidRPr="007B2211" w:rsidRDefault="00D42A1A" w:rsidP="005C578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42A1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Per- and </w:t>
      </w:r>
      <w:proofErr w:type="spellStart"/>
      <w:r w:rsidRPr="00D42A1A">
        <w:rPr>
          <w:rFonts w:ascii="Times New Roman" w:hAnsi="Times New Roman" w:cs="Times New Roman"/>
          <w:b/>
          <w:bCs/>
          <w:sz w:val="24"/>
          <w:szCs w:val="24"/>
          <w:u w:val="single"/>
        </w:rPr>
        <w:t>polyfluoroalkyl</w:t>
      </w:r>
      <w:proofErr w:type="spellEnd"/>
      <w:r w:rsidRPr="00D42A1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substances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</w:t>
      </w:r>
      <w:r w:rsidR="00347E90" w:rsidRPr="007B2211">
        <w:rPr>
          <w:rFonts w:ascii="Times New Roman" w:hAnsi="Times New Roman" w:cs="Times New Roman"/>
          <w:b/>
          <w:bCs/>
          <w:sz w:val="24"/>
          <w:szCs w:val="24"/>
          <w:u w:val="single"/>
        </w:rPr>
        <w:t>PFAS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2FAC9660" w14:textId="16966DA5" w:rsidR="005C578E" w:rsidRDefault="00D14366" w:rsidP="005C578E">
      <w:pPr>
        <w:rPr>
          <w:rFonts w:ascii="Times New Roman" w:hAnsi="Times New Roman" w:cs="Times New Roman"/>
          <w:sz w:val="24"/>
          <w:szCs w:val="24"/>
        </w:rPr>
      </w:pPr>
      <w:r w:rsidRPr="009E5198">
        <w:rPr>
          <w:rFonts w:ascii="Times New Roman" w:hAnsi="Times New Roman" w:cs="Times New Roman"/>
          <w:sz w:val="24"/>
          <w:szCs w:val="24"/>
        </w:rPr>
        <w:t>Expect to see the enforcement of PFAS being talked about, as well. Some questions are if the Biden Administration will use the All-</w:t>
      </w:r>
      <w:del w:id="24" w:author="Tami Hadley" w:date="2021-04-06T14:39:00Z">
        <w:r w:rsidRPr="009E5198" w:rsidDel="00740F01">
          <w:rPr>
            <w:rFonts w:ascii="Times New Roman" w:hAnsi="Times New Roman" w:cs="Times New Roman"/>
            <w:sz w:val="24"/>
            <w:szCs w:val="24"/>
          </w:rPr>
          <w:delText>Of</w:delText>
        </w:r>
      </w:del>
      <w:ins w:id="25" w:author="Tami Hadley" w:date="2021-04-06T14:39:00Z">
        <w:r w:rsidR="00740F01">
          <w:rPr>
            <w:rFonts w:ascii="Times New Roman" w:hAnsi="Times New Roman" w:cs="Times New Roman"/>
            <w:sz w:val="24"/>
            <w:szCs w:val="24"/>
          </w:rPr>
          <w:t>o</w:t>
        </w:r>
        <w:r w:rsidR="00740F01" w:rsidRPr="009E5198">
          <w:rPr>
            <w:rFonts w:ascii="Times New Roman" w:hAnsi="Times New Roman" w:cs="Times New Roman"/>
            <w:sz w:val="24"/>
            <w:szCs w:val="24"/>
          </w:rPr>
          <w:t>f</w:t>
        </w:r>
      </w:ins>
      <w:r w:rsidRPr="009E5198">
        <w:rPr>
          <w:rFonts w:ascii="Times New Roman" w:hAnsi="Times New Roman" w:cs="Times New Roman"/>
          <w:sz w:val="24"/>
          <w:szCs w:val="24"/>
        </w:rPr>
        <w:t>-Government approach like we are seeing in climate change</w:t>
      </w:r>
      <w:r w:rsidR="00766BE0">
        <w:rPr>
          <w:rFonts w:ascii="Times New Roman" w:hAnsi="Times New Roman" w:cs="Times New Roman"/>
          <w:sz w:val="24"/>
          <w:szCs w:val="24"/>
        </w:rPr>
        <w:t xml:space="preserve">, if they will revisit the 70 </w:t>
      </w:r>
      <w:proofErr w:type="spellStart"/>
      <w:r w:rsidR="00766BE0">
        <w:rPr>
          <w:rFonts w:ascii="Times New Roman" w:hAnsi="Times New Roman" w:cs="Times New Roman"/>
          <w:sz w:val="24"/>
          <w:szCs w:val="24"/>
        </w:rPr>
        <w:t>ppt</w:t>
      </w:r>
      <w:proofErr w:type="spellEnd"/>
      <w:r w:rsidR="00766BE0">
        <w:rPr>
          <w:rFonts w:ascii="Times New Roman" w:hAnsi="Times New Roman" w:cs="Times New Roman"/>
          <w:sz w:val="24"/>
          <w:szCs w:val="24"/>
        </w:rPr>
        <w:t xml:space="preserve"> LHA for drinking water</w:t>
      </w:r>
      <w:del w:id="26" w:author="Tami Hadley" w:date="2021-04-06T14:39:00Z">
        <w:r w:rsidR="00DE4FD6" w:rsidDel="00740F01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="00766BE0">
        <w:rPr>
          <w:rFonts w:ascii="Times New Roman" w:hAnsi="Times New Roman" w:cs="Times New Roman"/>
          <w:sz w:val="24"/>
          <w:szCs w:val="24"/>
        </w:rPr>
        <w:t xml:space="preserve"> and</w:t>
      </w:r>
      <w:r w:rsidRPr="009E5198">
        <w:rPr>
          <w:rFonts w:ascii="Times New Roman" w:hAnsi="Times New Roman" w:cs="Times New Roman"/>
          <w:sz w:val="24"/>
          <w:szCs w:val="24"/>
        </w:rPr>
        <w:t xml:space="preserve"> if the remediation of PFAS will be listed as a hazardous </w:t>
      </w:r>
      <w:r w:rsidR="00DE4FD6">
        <w:rPr>
          <w:rFonts w:ascii="Times New Roman" w:hAnsi="Times New Roman" w:cs="Times New Roman"/>
          <w:sz w:val="24"/>
          <w:szCs w:val="24"/>
        </w:rPr>
        <w:t>waste</w:t>
      </w:r>
      <w:r w:rsidRPr="009E5198">
        <w:rPr>
          <w:rFonts w:ascii="Times New Roman" w:hAnsi="Times New Roman" w:cs="Times New Roman"/>
          <w:sz w:val="24"/>
          <w:szCs w:val="24"/>
        </w:rPr>
        <w:t xml:space="preserve"> under RCRA</w:t>
      </w:r>
      <w:ins w:id="27" w:author="Tami Hadley" w:date="2021-04-06T14:39:00Z">
        <w:r w:rsidR="00740F0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8" w:author="Tami Hadley" w:date="2021-04-06T14:40:00Z">
        <w:r w:rsidR="00740F01">
          <w:rPr>
            <w:rFonts w:ascii="Times New Roman" w:hAnsi="Times New Roman" w:cs="Times New Roman"/>
            <w:sz w:val="24"/>
            <w:szCs w:val="24"/>
          </w:rPr>
          <w:t>or</w:t>
        </w:r>
      </w:ins>
      <w:del w:id="29" w:author="Tami Hadley" w:date="2021-04-06T14:39:00Z">
        <w:r w:rsidR="00766BE0" w:rsidDel="00740F01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="00766BE0">
        <w:rPr>
          <w:rFonts w:ascii="Times New Roman" w:hAnsi="Times New Roman" w:cs="Times New Roman"/>
          <w:sz w:val="24"/>
          <w:szCs w:val="24"/>
        </w:rPr>
        <w:t xml:space="preserve"> CERCLA</w:t>
      </w:r>
      <w:r w:rsidRPr="009E5198">
        <w:rPr>
          <w:rFonts w:ascii="Times New Roman" w:hAnsi="Times New Roman" w:cs="Times New Roman"/>
          <w:sz w:val="24"/>
          <w:szCs w:val="24"/>
        </w:rPr>
        <w:t xml:space="preserve">. </w:t>
      </w:r>
      <w:r w:rsidR="00F922C0">
        <w:rPr>
          <w:rFonts w:ascii="Times New Roman" w:hAnsi="Times New Roman" w:cs="Times New Roman"/>
          <w:sz w:val="24"/>
          <w:szCs w:val="24"/>
        </w:rPr>
        <w:t xml:space="preserve">States are also getting involved </w:t>
      </w:r>
      <w:r w:rsidR="008833D9">
        <w:rPr>
          <w:rFonts w:ascii="Times New Roman" w:hAnsi="Times New Roman" w:cs="Times New Roman"/>
          <w:sz w:val="24"/>
          <w:szCs w:val="24"/>
        </w:rPr>
        <w:t xml:space="preserve">with PFAS. There will be multiple legislation pieces floating around on both the federal and state level. </w:t>
      </w:r>
      <w:r w:rsidR="00F922C0">
        <w:rPr>
          <w:rFonts w:ascii="Times New Roman" w:hAnsi="Times New Roman" w:cs="Times New Roman"/>
          <w:sz w:val="24"/>
          <w:szCs w:val="24"/>
        </w:rPr>
        <w:t xml:space="preserve"> </w:t>
      </w:r>
      <w:r w:rsidR="008833D9">
        <w:rPr>
          <w:rFonts w:ascii="Times New Roman" w:hAnsi="Times New Roman" w:cs="Times New Roman"/>
          <w:sz w:val="24"/>
          <w:szCs w:val="24"/>
        </w:rPr>
        <w:t xml:space="preserve">Regan is committed to making PFAS a “top priority” for this team and he mentioned in his Senate confirmation that part of this approach will include pursuing discharge </w:t>
      </w:r>
      <w:r w:rsidR="00766BE0">
        <w:rPr>
          <w:rFonts w:ascii="Times New Roman" w:hAnsi="Times New Roman" w:cs="Times New Roman"/>
          <w:sz w:val="24"/>
          <w:szCs w:val="24"/>
        </w:rPr>
        <w:t>limits</w:t>
      </w:r>
      <w:r w:rsidR="008833D9">
        <w:rPr>
          <w:rFonts w:ascii="Times New Roman" w:hAnsi="Times New Roman" w:cs="Times New Roman"/>
          <w:sz w:val="24"/>
          <w:szCs w:val="24"/>
        </w:rPr>
        <w:t xml:space="preserve"> and water quality values. </w:t>
      </w:r>
    </w:p>
    <w:p w14:paraId="50F8695B" w14:textId="71A35623" w:rsidR="00D42A1A" w:rsidRPr="00D42A1A" w:rsidRDefault="00D42A1A" w:rsidP="005C578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Need Any Help?</w:t>
      </w:r>
    </w:p>
    <w:p w14:paraId="23F236A4" w14:textId="36E741F5" w:rsidR="005C578E" w:rsidRPr="009E5198" w:rsidRDefault="005C578E" w:rsidP="005C578E">
      <w:pPr>
        <w:rPr>
          <w:rFonts w:ascii="Times New Roman" w:hAnsi="Times New Roman" w:cs="Times New Roman"/>
          <w:sz w:val="24"/>
          <w:szCs w:val="24"/>
        </w:rPr>
      </w:pPr>
      <w:r w:rsidRPr="009E5198">
        <w:rPr>
          <w:rFonts w:ascii="Times New Roman" w:hAnsi="Times New Roman" w:cs="Times New Roman"/>
          <w:sz w:val="24"/>
          <w:szCs w:val="24"/>
        </w:rPr>
        <w:t>If you need help with getting your facility in compliance,</w:t>
      </w:r>
      <w:r w:rsidR="00954257" w:rsidRPr="009E5198">
        <w:rPr>
          <w:rFonts w:ascii="Times New Roman" w:hAnsi="Times New Roman" w:cs="Times New Roman"/>
          <w:sz w:val="24"/>
          <w:szCs w:val="24"/>
        </w:rPr>
        <w:t xml:space="preserve"> iSi has multiple project managers that specialize in doing third-part</w:t>
      </w:r>
      <w:r w:rsidR="00DE4FD6">
        <w:rPr>
          <w:rFonts w:ascii="Times New Roman" w:hAnsi="Times New Roman" w:cs="Times New Roman"/>
          <w:sz w:val="24"/>
          <w:szCs w:val="24"/>
        </w:rPr>
        <w:t>y</w:t>
      </w:r>
      <w:r w:rsidR="00954257" w:rsidRPr="009E5198">
        <w:rPr>
          <w:rFonts w:ascii="Times New Roman" w:hAnsi="Times New Roman" w:cs="Times New Roman"/>
          <w:sz w:val="24"/>
          <w:szCs w:val="24"/>
        </w:rPr>
        <w:t xml:space="preserve"> compliance audits </w:t>
      </w:r>
      <w:r w:rsidR="008833D9">
        <w:rPr>
          <w:rFonts w:ascii="Times New Roman" w:hAnsi="Times New Roman" w:cs="Times New Roman"/>
          <w:sz w:val="24"/>
          <w:szCs w:val="24"/>
        </w:rPr>
        <w:t xml:space="preserve">and reporting. </w:t>
      </w:r>
      <w:r w:rsidR="00954257" w:rsidRPr="009E5198">
        <w:rPr>
          <w:rFonts w:ascii="Times New Roman" w:hAnsi="Times New Roman" w:cs="Times New Roman"/>
          <w:sz w:val="24"/>
          <w:szCs w:val="24"/>
        </w:rPr>
        <w:t xml:space="preserve"> </w:t>
      </w:r>
      <w:ins w:id="30" w:author="Tami Hadley" w:date="2021-04-06T14:38:00Z">
        <w:r w:rsidR="00740F0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40F01">
          <w:rPr>
            <w:rFonts w:ascii="Times New Roman" w:hAnsi="Times New Roman" w:cs="Times New Roman"/>
            <w:sz w:val="24"/>
            <w:szCs w:val="24"/>
          </w:rPr>
          <w:instrText xml:space="preserve"> HYPERLINK "https://isienvironmental.com/contact-us" </w:instrText>
        </w:r>
        <w:r w:rsidR="00740F01">
          <w:rPr>
            <w:rFonts w:ascii="Times New Roman" w:hAnsi="Times New Roman" w:cs="Times New Roman"/>
            <w:sz w:val="24"/>
            <w:szCs w:val="24"/>
          </w:rPr>
        </w:r>
        <w:r w:rsidR="00740F0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40F01" w:rsidRPr="00740F01">
          <w:rPr>
            <w:rStyle w:val="Hyperlink"/>
            <w:rFonts w:ascii="Times New Roman" w:hAnsi="Times New Roman" w:cs="Times New Roman"/>
            <w:sz w:val="24"/>
            <w:szCs w:val="24"/>
          </w:rPr>
          <w:t>Contact us</w:t>
        </w:r>
        <w:r w:rsidR="00740F01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="00740F01">
          <w:rPr>
            <w:rFonts w:ascii="Times New Roman" w:hAnsi="Times New Roman" w:cs="Times New Roman"/>
            <w:sz w:val="24"/>
            <w:szCs w:val="24"/>
          </w:rPr>
          <w:t xml:space="preserve"> today!</w:t>
        </w:r>
      </w:ins>
    </w:p>
    <w:p w14:paraId="7C13FB12" w14:textId="77777777" w:rsidR="00D47748" w:rsidRDefault="00D47748"/>
    <w:p w14:paraId="4CCB882E" w14:textId="77777777" w:rsidR="00913B57" w:rsidRDefault="00913B57"/>
    <w:sectPr w:rsidR="00913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17322"/>
    <w:multiLevelType w:val="hybridMultilevel"/>
    <w:tmpl w:val="9D762E2E"/>
    <w:lvl w:ilvl="0" w:tplc="022A7F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96F53"/>
    <w:multiLevelType w:val="hybridMultilevel"/>
    <w:tmpl w:val="870C5DAC"/>
    <w:lvl w:ilvl="0" w:tplc="671619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ami Hadley">
    <w15:presenceInfo w15:providerId="AD" w15:userId="S-1-5-21-727775665-3864064738-3729113446-11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9BD"/>
    <w:rsid w:val="00154F12"/>
    <w:rsid w:val="001D2D3A"/>
    <w:rsid w:val="00347E90"/>
    <w:rsid w:val="0039304B"/>
    <w:rsid w:val="004F3C65"/>
    <w:rsid w:val="00530F30"/>
    <w:rsid w:val="005C578E"/>
    <w:rsid w:val="006E1AC5"/>
    <w:rsid w:val="006F5645"/>
    <w:rsid w:val="00740F01"/>
    <w:rsid w:val="00752F48"/>
    <w:rsid w:val="00766BE0"/>
    <w:rsid w:val="007B2211"/>
    <w:rsid w:val="007B29BD"/>
    <w:rsid w:val="008833D9"/>
    <w:rsid w:val="00913B57"/>
    <w:rsid w:val="00954257"/>
    <w:rsid w:val="009758A2"/>
    <w:rsid w:val="009E5198"/>
    <w:rsid w:val="00D14366"/>
    <w:rsid w:val="00D42A1A"/>
    <w:rsid w:val="00D47748"/>
    <w:rsid w:val="00DE4FD6"/>
    <w:rsid w:val="00F1317E"/>
    <w:rsid w:val="00F42A6D"/>
    <w:rsid w:val="00F922C0"/>
    <w:rsid w:val="00F9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4A24"/>
  <w15:chartTrackingRefBased/>
  <w15:docId w15:val="{7612766A-300F-49D3-9096-6EEF8A54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7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F0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F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F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Winfrey</dc:creator>
  <cp:keywords/>
  <dc:description/>
  <cp:lastModifiedBy>Tami Hadley</cp:lastModifiedBy>
  <cp:revision>21</cp:revision>
  <dcterms:created xsi:type="dcterms:W3CDTF">2021-03-25T20:53:00Z</dcterms:created>
  <dcterms:modified xsi:type="dcterms:W3CDTF">2021-04-06T19:42:00Z</dcterms:modified>
</cp:coreProperties>
</file>